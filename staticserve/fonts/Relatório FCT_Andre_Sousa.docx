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2AFA4" w14:textId="5C073742" w:rsidR="00964091" w:rsidRDefault="00610897">
      <w:r>
        <w:rPr>
          <w:noProof/>
        </w:rPr>
        <w:drawing>
          <wp:anchor distT="0" distB="0" distL="114300" distR="114300" simplePos="0" relativeHeight="251659264" behindDoc="0" locked="0" layoutInCell="1" allowOverlap="1" wp14:anchorId="2AEB8217" wp14:editId="294CA2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07590" cy="815340"/>
            <wp:effectExtent l="0" t="0" r="0" b="3810"/>
            <wp:wrapTopAndBottom/>
            <wp:docPr id="2" name="Picture 2" descr="logo agrupamento smm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agrupamento smm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1BDFBF43" w14:textId="771933D9" w:rsidR="00610897" w:rsidRDefault="00610897" w:rsidP="00610897">
      <w:pPr>
        <w:jc w:val="center"/>
        <w:rPr>
          <w:sz w:val="32"/>
          <w:szCs w:val="32"/>
        </w:rPr>
      </w:pPr>
      <w:r w:rsidRPr="00610897">
        <w:rPr>
          <w:sz w:val="32"/>
          <w:szCs w:val="32"/>
        </w:rPr>
        <w:t>Escola Secundária de Santa Maria Maior</w:t>
      </w:r>
    </w:p>
    <w:p w14:paraId="1CE6FFE6" w14:textId="64F3DBF7" w:rsidR="00610897" w:rsidRDefault="00610897" w:rsidP="00610897">
      <w:pPr>
        <w:jc w:val="center"/>
        <w:rPr>
          <w:sz w:val="32"/>
          <w:szCs w:val="32"/>
        </w:rPr>
      </w:pPr>
    </w:p>
    <w:p w14:paraId="7A4A8285" w14:textId="77777777" w:rsidR="00610897" w:rsidRPr="00610897" w:rsidRDefault="00610897" w:rsidP="00610897">
      <w:pPr>
        <w:jc w:val="center"/>
        <w:rPr>
          <w:sz w:val="32"/>
          <w:szCs w:val="32"/>
        </w:rPr>
      </w:pPr>
    </w:p>
    <w:p w14:paraId="0DD26695" w14:textId="177E28D2" w:rsidR="00610897" w:rsidRDefault="00610897" w:rsidP="00610897">
      <w:pPr>
        <w:jc w:val="center"/>
        <w:rPr>
          <w:sz w:val="36"/>
          <w:szCs w:val="36"/>
        </w:rPr>
      </w:pPr>
      <w:r w:rsidRPr="00610897">
        <w:rPr>
          <w:sz w:val="36"/>
          <w:szCs w:val="36"/>
        </w:rPr>
        <w:t>André Matos de Sousa</w:t>
      </w:r>
    </w:p>
    <w:p w14:paraId="5DF0C78B" w14:textId="792415BB" w:rsidR="00610897" w:rsidRPr="00610897" w:rsidRDefault="00610897" w:rsidP="00610897">
      <w:pPr>
        <w:jc w:val="center"/>
        <w:rPr>
          <w:b/>
          <w:bCs/>
          <w:sz w:val="44"/>
          <w:szCs w:val="44"/>
        </w:rPr>
      </w:pPr>
    </w:p>
    <w:p w14:paraId="786298E5" w14:textId="6AA6CF36" w:rsidR="00610897" w:rsidRDefault="00610897" w:rsidP="00610897">
      <w:pPr>
        <w:jc w:val="center"/>
        <w:rPr>
          <w:b/>
          <w:bCs/>
          <w:sz w:val="44"/>
          <w:szCs w:val="44"/>
        </w:rPr>
      </w:pPr>
      <w:r w:rsidRPr="00610897">
        <w:rPr>
          <w:b/>
          <w:bCs/>
          <w:sz w:val="44"/>
          <w:szCs w:val="44"/>
        </w:rPr>
        <w:t>Relatório da F.C.T.</w:t>
      </w:r>
    </w:p>
    <w:p w14:paraId="1C684308" w14:textId="4E223C67" w:rsidR="006A59A5" w:rsidRPr="006A59A5" w:rsidRDefault="006A59A5" w:rsidP="00610897">
      <w:pPr>
        <w:jc w:val="center"/>
        <w:rPr>
          <w:sz w:val="44"/>
          <w:szCs w:val="44"/>
        </w:rPr>
      </w:pPr>
      <w:r>
        <w:rPr>
          <w:sz w:val="44"/>
          <w:szCs w:val="44"/>
        </w:rPr>
        <w:t>Técnico de Gestão e Programação de Sistemas Informáticos</w:t>
      </w:r>
    </w:p>
    <w:p w14:paraId="3EBE80DF" w14:textId="2D62B87D" w:rsidR="00610897" w:rsidRDefault="00610897" w:rsidP="00610897">
      <w:pPr>
        <w:jc w:val="center"/>
        <w:rPr>
          <w:b/>
          <w:bCs/>
          <w:sz w:val="44"/>
          <w:szCs w:val="44"/>
        </w:rPr>
      </w:pPr>
    </w:p>
    <w:p w14:paraId="3AC7D90D" w14:textId="77777777" w:rsidR="00610897" w:rsidRDefault="00610897" w:rsidP="00610897">
      <w:pPr>
        <w:jc w:val="center"/>
        <w:rPr>
          <w:sz w:val="36"/>
          <w:szCs w:val="36"/>
        </w:rPr>
      </w:pPr>
      <w:r>
        <w:rPr>
          <w:sz w:val="36"/>
          <w:szCs w:val="36"/>
        </w:rPr>
        <w:t>Viana do Castelo</w:t>
      </w:r>
    </w:p>
    <w:p w14:paraId="3F4C6635" w14:textId="308B8229" w:rsidR="00610897" w:rsidRDefault="00610897" w:rsidP="00610897">
      <w:pPr>
        <w:jc w:val="center"/>
        <w:rPr>
          <w:sz w:val="36"/>
          <w:szCs w:val="36"/>
        </w:rPr>
      </w:pPr>
      <w:r>
        <w:rPr>
          <w:sz w:val="36"/>
          <w:szCs w:val="36"/>
        </w:rPr>
        <w:t>2020</w:t>
      </w:r>
    </w:p>
    <w:p w14:paraId="730D2CBE" w14:textId="5B7A6AA9" w:rsidR="00610897" w:rsidRDefault="00610897" w:rsidP="00610897">
      <w:pPr>
        <w:jc w:val="center"/>
        <w:rPr>
          <w:sz w:val="36"/>
          <w:szCs w:val="36"/>
        </w:rPr>
      </w:pPr>
    </w:p>
    <w:p w14:paraId="025AB622" w14:textId="2DF87C89" w:rsidR="00610897" w:rsidRDefault="00610897" w:rsidP="00610897">
      <w:pPr>
        <w:jc w:val="center"/>
        <w:rPr>
          <w:sz w:val="36"/>
          <w:szCs w:val="36"/>
        </w:rPr>
      </w:pPr>
      <w:r>
        <w:rPr>
          <w:sz w:val="36"/>
          <w:szCs w:val="36"/>
        </w:rPr>
        <w:t>15 maio</w:t>
      </w:r>
    </w:p>
    <w:p w14:paraId="39117832" w14:textId="30CE6AD6" w:rsidR="00610897" w:rsidRDefault="00610897" w:rsidP="00610897">
      <w:pPr>
        <w:jc w:val="center"/>
        <w:rPr>
          <w:sz w:val="36"/>
          <w:szCs w:val="36"/>
        </w:rPr>
      </w:pPr>
    </w:p>
    <w:p w14:paraId="22976647" w14:textId="253B82F1" w:rsidR="00610897" w:rsidRDefault="0061089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2E29E6" w14:textId="70A25738" w:rsidR="006A59A5" w:rsidRDefault="006A59A5" w:rsidP="006A59A5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02AB4B" wp14:editId="4D5725D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07590" cy="815340"/>
            <wp:effectExtent l="0" t="0" r="0" b="3810"/>
            <wp:wrapTopAndBottom/>
            <wp:docPr id="1" name="Picture 2" descr="logo agrupamento smm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agrupamento smm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8F057" w14:textId="43453307" w:rsidR="006A59A5" w:rsidRDefault="006A59A5" w:rsidP="006A59A5">
      <w:pPr>
        <w:jc w:val="center"/>
        <w:rPr>
          <w:sz w:val="36"/>
          <w:szCs w:val="36"/>
        </w:rPr>
      </w:pPr>
      <w:r>
        <w:rPr>
          <w:sz w:val="36"/>
          <w:szCs w:val="36"/>
        </w:rPr>
        <w:t>André Matos de Sousa</w:t>
      </w:r>
    </w:p>
    <w:p w14:paraId="50C36C55" w14:textId="741FDC15" w:rsidR="006A59A5" w:rsidRDefault="006A59A5" w:rsidP="006A59A5">
      <w:pPr>
        <w:jc w:val="center"/>
        <w:rPr>
          <w:sz w:val="36"/>
          <w:szCs w:val="36"/>
        </w:rPr>
      </w:pPr>
    </w:p>
    <w:p w14:paraId="054AFE5B" w14:textId="2EA9639C" w:rsidR="006A59A5" w:rsidRDefault="006A59A5" w:rsidP="006A59A5">
      <w:pPr>
        <w:jc w:val="center"/>
        <w:rPr>
          <w:sz w:val="36"/>
          <w:szCs w:val="36"/>
        </w:rPr>
      </w:pPr>
      <w:r>
        <w:rPr>
          <w:sz w:val="36"/>
          <w:szCs w:val="36"/>
        </w:rPr>
        <w:t>Relatório da F.C.T</w:t>
      </w:r>
    </w:p>
    <w:p w14:paraId="335F3303" w14:textId="6634BDAC" w:rsidR="006A59A5" w:rsidRDefault="006A59A5" w:rsidP="006A59A5">
      <w:pPr>
        <w:jc w:val="center"/>
        <w:rPr>
          <w:sz w:val="36"/>
          <w:szCs w:val="36"/>
        </w:rPr>
      </w:pPr>
    </w:p>
    <w:p w14:paraId="0AE03B1E" w14:textId="77777777" w:rsidR="006A59A5" w:rsidRPr="006A59A5" w:rsidRDefault="006A59A5" w:rsidP="006A59A5">
      <w:pPr>
        <w:jc w:val="center"/>
        <w:rPr>
          <w:sz w:val="44"/>
          <w:szCs w:val="44"/>
        </w:rPr>
      </w:pPr>
      <w:r>
        <w:rPr>
          <w:sz w:val="44"/>
          <w:szCs w:val="44"/>
        </w:rPr>
        <w:t>Técnico de Gestão e Programação de Sistemas Informáticos</w:t>
      </w:r>
    </w:p>
    <w:p w14:paraId="105D698C" w14:textId="57489250" w:rsidR="006A59A5" w:rsidRDefault="006A59A5" w:rsidP="006A59A5">
      <w:pPr>
        <w:jc w:val="center"/>
        <w:rPr>
          <w:sz w:val="36"/>
          <w:szCs w:val="36"/>
        </w:rPr>
      </w:pPr>
    </w:p>
    <w:p w14:paraId="1621EB8B" w14:textId="689DEB93" w:rsidR="006A59A5" w:rsidRDefault="006A59A5" w:rsidP="006A59A5">
      <w:pPr>
        <w:jc w:val="center"/>
        <w:rPr>
          <w:sz w:val="36"/>
          <w:szCs w:val="36"/>
        </w:rPr>
      </w:pPr>
      <w:r>
        <w:rPr>
          <w:sz w:val="36"/>
          <w:szCs w:val="36"/>
        </w:rPr>
        <w:t>2020</w:t>
      </w:r>
    </w:p>
    <w:p w14:paraId="0D6344BE" w14:textId="3450D470" w:rsidR="006A59A5" w:rsidRDefault="006A59A5" w:rsidP="006A59A5">
      <w:pPr>
        <w:jc w:val="center"/>
        <w:rPr>
          <w:sz w:val="36"/>
          <w:szCs w:val="36"/>
        </w:rPr>
      </w:pPr>
    </w:p>
    <w:p w14:paraId="1BF294FF" w14:textId="7EA6E4B9" w:rsidR="006A59A5" w:rsidRDefault="006A59A5" w:rsidP="006A59A5">
      <w:pPr>
        <w:jc w:val="center"/>
        <w:rPr>
          <w:sz w:val="36"/>
          <w:szCs w:val="36"/>
        </w:rPr>
      </w:pPr>
      <w:r>
        <w:rPr>
          <w:sz w:val="36"/>
          <w:szCs w:val="36"/>
        </w:rPr>
        <w:t>Dalila Dantas</w:t>
      </w:r>
    </w:p>
    <w:p w14:paraId="771B2686" w14:textId="63A17894" w:rsidR="00610897" w:rsidRDefault="00610897" w:rsidP="00610897">
      <w:pPr>
        <w:jc w:val="center"/>
        <w:rPr>
          <w:sz w:val="36"/>
          <w:szCs w:val="36"/>
        </w:rPr>
      </w:pPr>
    </w:p>
    <w:p w14:paraId="449BAAD8" w14:textId="2D4BD100" w:rsidR="006A59A5" w:rsidRDefault="006A59A5" w:rsidP="00D55C88">
      <w:pPr>
        <w:jc w:val="center"/>
        <w:rPr>
          <w:sz w:val="36"/>
          <w:szCs w:val="36"/>
        </w:rPr>
      </w:pPr>
      <w:r>
        <w:rPr>
          <w:sz w:val="36"/>
          <w:szCs w:val="36"/>
        </w:rPr>
        <w:t>Cronograma Lda.</w:t>
      </w:r>
    </w:p>
    <w:p w14:paraId="7274B441" w14:textId="2CF56BD2" w:rsidR="006A59A5" w:rsidRDefault="006A59A5" w:rsidP="00D55C88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  <w:pPrChange w:id="0" w:author="D D" w:date="2020-05-20T10:42:00Z">
          <w:pPr>
            <w:ind w:firstLine="708"/>
            <w:jc w:val="center"/>
          </w:pPr>
        </w:pPrChange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4900-432 Viana do Castelo</w:t>
      </w:r>
    </w:p>
    <w:p w14:paraId="25B7389A" w14:textId="010335D5" w:rsidR="006A59A5" w:rsidRDefault="006A59A5" w:rsidP="006A59A5">
      <w:pPr>
        <w:ind w:firstLine="708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334D43D" w14:textId="4CBF1A47" w:rsidR="006A59A5" w:rsidRDefault="006A59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1665CD0F" w14:textId="5A787EA8" w:rsidR="00EE6DC8" w:rsidRPr="002765BD" w:rsidRDefault="006A59A5" w:rsidP="00E31E6D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2765B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Agradecimentos</w:t>
      </w:r>
    </w:p>
    <w:p w14:paraId="3AFFFA50" w14:textId="7BB287D5" w:rsidR="006A59A5" w:rsidRPr="00EE6DC8" w:rsidRDefault="00EE6DC8" w:rsidP="00EE6DC8">
      <w:pPr>
        <w:ind w:firstLine="284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Agradeço à</w:t>
      </w:r>
      <w:r w:rsidR="006A59A5" w:rsidRPr="00EE6DC8">
        <w:rPr>
          <w:rFonts w:ascii="Arial" w:hAnsi="Arial" w:cs="Arial"/>
          <w:color w:val="222222"/>
          <w:shd w:val="clear" w:color="auto" w:fill="FFFFFF"/>
        </w:rPr>
        <w:t xml:space="preserve"> minha orientadora, Dalila Dantas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pelo empenho, preocupação e acompanhamento que me proporcionou, permitindo uma melhor experiência </w:t>
      </w:r>
      <w:r>
        <w:rPr>
          <w:rFonts w:ascii="Arial" w:hAnsi="Arial" w:cs="Arial"/>
          <w:color w:val="222222"/>
          <w:shd w:val="clear" w:color="auto" w:fill="FFFFFF"/>
        </w:rPr>
        <w:t xml:space="preserve">no estágio 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>e interação com os demais.</w:t>
      </w:r>
    </w:p>
    <w:p w14:paraId="2B8F95DB" w14:textId="0E50D887" w:rsidR="00E31E6D" w:rsidRPr="00EE6DC8" w:rsidRDefault="00D55C88" w:rsidP="00EE6DC8">
      <w:pPr>
        <w:ind w:firstLine="284"/>
        <w:jc w:val="both"/>
        <w:rPr>
          <w:rFonts w:ascii="Arial" w:hAnsi="Arial" w:cs="Arial"/>
          <w:color w:val="222222"/>
          <w:shd w:val="clear" w:color="auto" w:fill="FFFFFF"/>
        </w:rPr>
      </w:pPr>
      <w:ins w:id="1" w:author="D D" w:date="2020-05-20T10:43:00Z">
        <w:r>
          <w:rPr>
            <w:rFonts w:ascii="Arial" w:hAnsi="Arial" w:cs="Arial"/>
            <w:color w:val="222222"/>
            <w:shd w:val="clear" w:color="auto" w:fill="FFFFFF"/>
          </w:rPr>
          <w:t>À</w:t>
        </w:r>
      </w:ins>
      <w:del w:id="2" w:author="D D" w:date="2020-05-20T10:43:00Z">
        <w:r w:rsidR="00E31E6D" w:rsidRPr="00EE6DC8" w:rsidDel="00D55C88">
          <w:rPr>
            <w:rFonts w:ascii="Arial" w:hAnsi="Arial" w:cs="Arial"/>
            <w:color w:val="222222"/>
            <w:shd w:val="clear" w:color="auto" w:fill="FFFFFF"/>
          </w:rPr>
          <w:delText>Á</w:delText>
        </w:r>
      </w:del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Cronograma e os seus funcionários</w:t>
      </w:r>
      <w:r w:rsidR="00C41444">
        <w:rPr>
          <w:rFonts w:ascii="Arial" w:hAnsi="Arial" w:cs="Arial"/>
          <w:color w:val="222222"/>
          <w:shd w:val="clear" w:color="auto" w:fill="FFFFFF"/>
        </w:rPr>
        <w:t>, nomeadamente ao José Lima e Indaleto</w:t>
      </w:r>
      <w:ins w:id="3" w:author="D D" w:date="2020-05-20T10:43:00Z">
        <w:r>
          <w:rPr>
            <w:rFonts w:ascii="Arial" w:hAnsi="Arial" w:cs="Arial"/>
            <w:color w:val="222222"/>
            <w:shd w:val="clear" w:color="auto" w:fill="FFFFFF"/>
          </w:rPr>
          <w:t xml:space="preserve"> Rego</w:t>
        </w:r>
      </w:ins>
      <w:r w:rsidR="00C41444">
        <w:rPr>
          <w:rFonts w:ascii="Arial" w:hAnsi="Arial" w:cs="Arial"/>
          <w:color w:val="222222"/>
          <w:shd w:val="clear" w:color="auto" w:fill="FFFFFF"/>
        </w:rPr>
        <w:t>,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que me </w:t>
      </w:r>
      <w:r w:rsidR="009C011A" w:rsidRPr="00EE6DC8">
        <w:rPr>
          <w:rFonts w:ascii="Arial" w:hAnsi="Arial" w:cs="Arial"/>
          <w:color w:val="222222"/>
          <w:shd w:val="clear" w:color="auto" w:fill="FFFFFF"/>
        </w:rPr>
        <w:t>acolheram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de “braços abertos” e me 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>acompanharam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ao longo 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>de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dois anos 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>mostrando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sempre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 xml:space="preserve"> disponibilidade para </w:t>
      </w:r>
      <w:r w:rsidR="00C41444">
        <w:rPr>
          <w:rFonts w:ascii="Arial" w:hAnsi="Arial" w:cs="Arial"/>
          <w:color w:val="222222"/>
          <w:shd w:val="clear" w:color="auto" w:fill="FFFFFF"/>
        </w:rPr>
        <w:t xml:space="preserve">me 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>ajudar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 xml:space="preserve"> a concluir os trabalhos </w:t>
      </w:r>
      <w:r w:rsidR="00C41444">
        <w:rPr>
          <w:rFonts w:ascii="Arial" w:hAnsi="Arial" w:cs="Arial"/>
          <w:color w:val="222222"/>
          <w:shd w:val="clear" w:color="auto" w:fill="FFFFFF"/>
        </w:rPr>
        <w:t xml:space="preserve">por eles </w:t>
      </w:r>
      <w:r w:rsidR="00E31E6D" w:rsidRPr="00EE6DC8">
        <w:rPr>
          <w:rFonts w:ascii="Arial" w:hAnsi="Arial" w:cs="Arial"/>
          <w:color w:val="222222"/>
          <w:shd w:val="clear" w:color="auto" w:fill="FFFFFF"/>
        </w:rPr>
        <w:t>propostos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>.</w:t>
      </w:r>
    </w:p>
    <w:p w14:paraId="3C222A27" w14:textId="7287CA4F" w:rsidR="00C41444" w:rsidRDefault="009C011A" w:rsidP="00C41444">
      <w:pPr>
        <w:ind w:firstLine="284"/>
        <w:jc w:val="both"/>
        <w:rPr>
          <w:rFonts w:ascii="Arial" w:hAnsi="Arial" w:cs="Arial"/>
          <w:color w:val="222222"/>
          <w:shd w:val="clear" w:color="auto" w:fill="FFFFFF"/>
        </w:rPr>
      </w:pPr>
      <w:r w:rsidRPr="00EE6DC8">
        <w:rPr>
          <w:rFonts w:ascii="Arial" w:hAnsi="Arial" w:cs="Arial"/>
          <w:color w:val="222222"/>
          <w:shd w:val="clear" w:color="auto" w:fill="FFFFFF"/>
        </w:rPr>
        <w:t>A todos os restantes professores que me providenciaram conhecimento suficiente que</w:t>
      </w:r>
      <w:r w:rsidR="006D52EA">
        <w:rPr>
          <w:rFonts w:ascii="Arial" w:hAnsi="Arial" w:cs="Arial"/>
          <w:color w:val="222222"/>
          <w:shd w:val="clear" w:color="auto" w:fill="FFFFFF"/>
        </w:rPr>
        <w:t xml:space="preserve"> eu pudesse</w:t>
      </w:r>
      <w:r w:rsidRPr="00EE6DC8">
        <w:rPr>
          <w:rFonts w:ascii="Arial" w:hAnsi="Arial" w:cs="Arial"/>
          <w:color w:val="222222"/>
          <w:shd w:val="clear" w:color="auto" w:fill="FFFFFF"/>
        </w:rPr>
        <w:t xml:space="preserve"> corresponde</w:t>
      </w:r>
      <w:r w:rsidR="006D52EA">
        <w:rPr>
          <w:rFonts w:ascii="Arial" w:hAnsi="Arial" w:cs="Arial"/>
          <w:color w:val="222222"/>
          <w:shd w:val="clear" w:color="auto" w:fill="FFFFFF"/>
        </w:rPr>
        <w:t>r</w:t>
      </w:r>
      <w:r w:rsidRPr="00EE6DC8">
        <w:rPr>
          <w:rFonts w:ascii="Arial" w:hAnsi="Arial" w:cs="Arial"/>
          <w:color w:val="222222"/>
          <w:shd w:val="clear" w:color="auto" w:fill="FFFFFF"/>
        </w:rPr>
        <w:t xml:space="preserve"> às expetativas da empresa.</w:t>
      </w:r>
    </w:p>
    <w:p w14:paraId="135C5815" w14:textId="1CEC3ACF" w:rsidR="00E31E6D" w:rsidRPr="00C41444" w:rsidRDefault="00C41444" w:rsidP="00E31E6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  <w:r w:rsidR="00116FE8" w:rsidRPr="002765BD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Introdução</w:t>
      </w:r>
    </w:p>
    <w:p w14:paraId="1CBD9F7F" w14:textId="5DF6C040" w:rsidR="00E179DD" w:rsidRPr="00EE6DC8" w:rsidRDefault="00E179DD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4" w:author="D D" w:date="2020-05-20T10:44:00Z">
          <w:pPr>
            <w:spacing w:line="276" w:lineRule="auto"/>
          </w:pPr>
        </w:pPrChange>
      </w:pPr>
      <w:r w:rsidRPr="00EE6DC8">
        <w:rPr>
          <w:rFonts w:ascii="Arial" w:hAnsi="Arial" w:cs="Arial"/>
          <w:color w:val="222222"/>
          <w:shd w:val="clear" w:color="auto" w:fill="FFFFFF"/>
        </w:rPr>
        <w:t xml:space="preserve">O curso Técnico de Gestão e Programação de Sistemas </w:t>
      </w:r>
      <w:r w:rsidR="00033826" w:rsidRPr="00EE6DC8">
        <w:rPr>
          <w:rFonts w:ascii="Arial" w:hAnsi="Arial" w:cs="Arial"/>
          <w:color w:val="222222"/>
          <w:shd w:val="clear" w:color="auto" w:fill="FFFFFF"/>
        </w:rPr>
        <w:t xml:space="preserve">Informáticos tenta formar profissionais com capacidades de programação, em especial ao nível </w:t>
      </w:r>
      <w:r w:rsidR="00033826" w:rsidRPr="00EE6DC8">
        <w:rPr>
          <w:rFonts w:ascii="Arial" w:hAnsi="Arial" w:cs="Arial"/>
          <w:i/>
          <w:iCs/>
          <w:color w:val="222222"/>
          <w:shd w:val="clear" w:color="auto" w:fill="FFFFFF"/>
        </w:rPr>
        <w:t>web</w:t>
      </w:r>
      <w:r w:rsidR="00033826" w:rsidRPr="00EE6DC8">
        <w:rPr>
          <w:rFonts w:ascii="Arial" w:hAnsi="Arial" w:cs="Arial"/>
          <w:color w:val="222222"/>
          <w:shd w:val="clear" w:color="auto" w:fill="FFFFFF"/>
        </w:rPr>
        <w:t>,</w:t>
      </w:r>
      <w:r w:rsidR="00033826" w:rsidRPr="00EE6DC8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r w:rsidR="00033826" w:rsidRPr="00EE6DC8">
        <w:rPr>
          <w:rFonts w:ascii="Arial" w:hAnsi="Arial" w:cs="Arial"/>
          <w:color w:val="222222"/>
          <w:shd w:val="clear" w:color="auto" w:fill="FFFFFF"/>
        </w:rPr>
        <w:t>competentes e prontos a ingressar no mercado .</w:t>
      </w:r>
    </w:p>
    <w:p w14:paraId="76BFDED1" w14:textId="0E99458C" w:rsidR="00C41444" w:rsidRDefault="00116FE8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5" w:author="D D" w:date="2020-05-20T10:44:00Z">
          <w:pPr>
            <w:spacing w:line="276" w:lineRule="auto"/>
          </w:pPr>
        </w:pPrChange>
      </w:pPr>
      <w:r w:rsidRPr="00EE6DC8">
        <w:rPr>
          <w:rFonts w:ascii="Arial" w:hAnsi="Arial" w:cs="Arial"/>
          <w:color w:val="222222"/>
          <w:shd w:val="clear" w:color="auto" w:fill="FFFFFF"/>
        </w:rPr>
        <w:t xml:space="preserve">O presente relatório é um elemento da avaliação no âmbito da componente de formação em contexto de trabalho do curso profissional Técnico de Gestão e Programação de Sistemas Informáticos, com uma duração total de </w:t>
      </w:r>
      <w:r w:rsidR="006D52EA">
        <w:rPr>
          <w:rFonts w:ascii="Arial" w:hAnsi="Arial" w:cs="Arial"/>
          <w:color w:val="222222"/>
          <w:shd w:val="clear" w:color="auto" w:fill="FFFFFF"/>
        </w:rPr>
        <w:t>600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E6DC8">
        <w:rPr>
          <w:rFonts w:ascii="Arial" w:hAnsi="Arial" w:cs="Arial"/>
          <w:color w:val="222222"/>
          <w:shd w:val="clear" w:color="auto" w:fill="FFFFFF"/>
        </w:rPr>
        <w:t xml:space="preserve"> horas ao longo </w:t>
      </w:r>
      <w:r w:rsidR="00923D48" w:rsidRPr="00EE6DC8">
        <w:rPr>
          <w:rFonts w:ascii="Arial" w:hAnsi="Arial" w:cs="Arial"/>
          <w:color w:val="222222"/>
          <w:shd w:val="clear" w:color="auto" w:fill="FFFFFF"/>
        </w:rPr>
        <w:t>d</w:t>
      </w:r>
      <w:r w:rsidR="006D52EA">
        <w:rPr>
          <w:rFonts w:ascii="Arial" w:hAnsi="Arial" w:cs="Arial"/>
          <w:color w:val="222222"/>
          <w:shd w:val="clear" w:color="auto" w:fill="FFFFFF"/>
        </w:rPr>
        <w:t xml:space="preserve">e dois </w:t>
      </w:r>
      <w:ins w:id="6" w:author="D D" w:date="2020-05-20T10:44:00Z">
        <w:r w:rsidR="00D55C88">
          <w:rPr>
            <w:rFonts w:ascii="Arial" w:hAnsi="Arial" w:cs="Arial"/>
            <w:color w:val="222222"/>
            <w:shd w:val="clear" w:color="auto" w:fill="FFFFFF"/>
          </w:rPr>
          <w:t xml:space="preserve">anos letivos, </w:t>
        </w:r>
      </w:ins>
      <w:r w:rsidR="00033826" w:rsidRPr="00EE6DC8">
        <w:rPr>
          <w:rFonts w:ascii="Arial" w:hAnsi="Arial" w:cs="Arial"/>
          <w:color w:val="222222"/>
          <w:shd w:val="clear" w:color="auto" w:fill="FFFFFF"/>
        </w:rPr>
        <w:t>orientado pela professora Dalila Dantas</w:t>
      </w:r>
      <w:r w:rsidRPr="00EE6DC8">
        <w:rPr>
          <w:rFonts w:ascii="Arial" w:hAnsi="Arial" w:cs="Arial"/>
          <w:color w:val="222222"/>
          <w:shd w:val="clear" w:color="auto" w:fill="FFFFFF"/>
        </w:rPr>
        <w:t>.</w:t>
      </w:r>
    </w:p>
    <w:p w14:paraId="25893D79" w14:textId="444C317A" w:rsidR="00C41444" w:rsidRDefault="00C41444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7" w:author="D D" w:date="2020-05-20T10:44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hd w:val="clear" w:color="auto" w:fill="FFFFFF"/>
        </w:rPr>
        <w:t>A componente de formação em contexto de trabalho, foi realizada na Cronograma Lda.</w:t>
      </w:r>
    </w:p>
    <w:p w14:paraId="3A12FEE5" w14:textId="2716E0C2" w:rsidR="00C41444" w:rsidRDefault="00C41444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8" w:author="D D" w:date="2020-05-20T10:44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hd w:val="clear" w:color="auto" w:fill="FFFFFF"/>
        </w:rPr>
        <w:t>Este</w:t>
      </w:r>
      <w:r w:rsidR="00B77D7D">
        <w:rPr>
          <w:rFonts w:ascii="Arial" w:hAnsi="Arial" w:cs="Arial"/>
          <w:color w:val="222222"/>
          <w:shd w:val="clear" w:color="auto" w:fill="FFFFFF"/>
        </w:rPr>
        <w:t xml:space="preserve"> longo</w:t>
      </w:r>
      <w:r>
        <w:rPr>
          <w:rFonts w:ascii="Arial" w:hAnsi="Arial" w:cs="Arial"/>
          <w:color w:val="222222"/>
          <w:shd w:val="clear" w:color="auto" w:fill="FFFFFF"/>
        </w:rPr>
        <w:t xml:space="preserve"> período</w:t>
      </w:r>
      <w:del w:id="9" w:author="D D" w:date="2020-05-20T10:45:00Z">
        <w:r w:rsidDel="00D55C88">
          <w:rPr>
            <w:rFonts w:ascii="Arial" w:hAnsi="Arial" w:cs="Arial"/>
            <w:color w:val="222222"/>
            <w:shd w:val="clear" w:color="auto" w:fill="FFFFFF"/>
          </w:rPr>
          <w:delText xml:space="preserve"> de</w:delText>
        </w:r>
      </w:del>
      <w:r>
        <w:rPr>
          <w:rFonts w:ascii="Arial" w:hAnsi="Arial" w:cs="Arial"/>
          <w:color w:val="222222"/>
          <w:shd w:val="clear" w:color="auto" w:fill="FFFFFF"/>
        </w:rPr>
        <w:t xml:space="preserve"> permitiu-me crescer e aprender mais sobre as mais variadas áreas d</w:t>
      </w:r>
      <w:r w:rsidR="00B77D7D"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informática</w:t>
      </w:r>
      <w:r w:rsidR="00B77D7D">
        <w:rPr>
          <w:rFonts w:ascii="Arial" w:hAnsi="Arial" w:cs="Arial"/>
          <w:color w:val="222222"/>
          <w:shd w:val="clear" w:color="auto" w:fill="FFFFFF"/>
        </w:rPr>
        <w:t xml:space="preserve"> e gestão, como por exemplo </w:t>
      </w:r>
      <w:ins w:id="10" w:author="D D" w:date="2020-05-20T10:45:00Z">
        <w:r w:rsidR="00D55C88">
          <w:rPr>
            <w:rFonts w:ascii="Arial" w:hAnsi="Arial" w:cs="Arial"/>
            <w:color w:val="222222"/>
            <w:shd w:val="clear" w:color="auto" w:fill="FFFFFF"/>
          </w:rPr>
          <w:t xml:space="preserve">a </w:t>
        </w:r>
      </w:ins>
      <w:r w:rsidR="00B77D7D">
        <w:rPr>
          <w:rFonts w:ascii="Arial" w:hAnsi="Arial" w:cs="Arial"/>
          <w:color w:val="222222"/>
          <w:shd w:val="clear" w:color="auto" w:fill="FFFFFF"/>
        </w:rPr>
        <w:t>organização e a interação adequada com os clientes.</w:t>
      </w:r>
    </w:p>
    <w:p w14:paraId="5ACAABE4" w14:textId="33B943ED" w:rsidR="00B77D7D" w:rsidRDefault="00B77D7D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11" w:author="D D" w:date="2020-05-20T10:44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hd w:val="clear" w:color="auto" w:fill="FFFFFF"/>
        </w:rPr>
        <w:t>A entidade de estágio permitiu-me ver o mundo do trabalho com outros olhos, tornando</w:t>
      </w:r>
      <w:ins w:id="12" w:author="D D" w:date="2020-05-20T10:45:00Z">
        <w:r w:rsidR="00D55C88">
          <w:rPr>
            <w:rFonts w:ascii="Arial" w:hAnsi="Arial" w:cs="Arial"/>
            <w:color w:val="222222"/>
            <w:shd w:val="clear" w:color="auto" w:fill="FFFFFF"/>
          </w:rPr>
          <w:t>-</w:t>
        </w:r>
      </w:ins>
      <w:del w:id="13" w:author="D D" w:date="2020-05-20T10:45:00Z">
        <w:r w:rsidDel="00D55C88">
          <w:rPr>
            <w:rFonts w:ascii="Arial" w:hAnsi="Arial" w:cs="Arial"/>
            <w:color w:val="222222"/>
            <w:shd w:val="clear" w:color="auto" w:fill="FFFFFF"/>
          </w:rPr>
          <w:delText xml:space="preserve"> </w:delText>
        </w:r>
      </w:del>
      <w:r>
        <w:rPr>
          <w:rFonts w:ascii="Arial" w:hAnsi="Arial" w:cs="Arial"/>
          <w:color w:val="222222"/>
          <w:shd w:val="clear" w:color="auto" w:fill="FFFFFF"/>
        </w:rPr>
        <w:t>me apto em conjunto com o conhecimento da escola para exercer uma profissão relacionada com esta área.</w:t>
      </w:r>
    </w:p>
    <w:p w14:paraId="154A2B7F" w14:textId="77777777" w:rsidR="00C41444" w:rsidRDefault="00C414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F1598DE" w14:textId="776F7044" w:rsidR="00C41444" w:rsidRDefault="00C41444" w:rsidP="00C41444">
      <w:pPr>
        <w:spacing w:line="276" w:lineRule="auto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Ca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ra</w:t>
      </w:r>
      <w:r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terização d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o Meio</w:t>
      </w:r>
    </w:p>
    <w:p w14:paraId="02A10352" w14:textId="35FB09BE" w:rsidR="00C41444" w:rsidRDefault="00B77D7D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14" w:author="D D" w:date="2020-05-20T10:45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hd w:val="clear" w:color="auto" w:fill="FFFFFF"/>
        </w:rPr>
        <w:t xml:space="preserve">Realizei o estágio em três lugares físicos distintos, dois desses providos </w:t>
      </w:r>
      <w:r w:rsidR="00E80B38">
        <w:rPr>
          <w:rFonts w:ascii="Arial" w:hAnsi="Arial" w:cs="Arial"/>
          <w:color w:val="222222"/>
          <w:shd w:val="clear" w:color="auto" w:fill="FFFFFF"/>
        </w:rPr>
        <w:t xml:space="preserve">pela </w:t>
      </w:r>
      <w:r>
        <w:rPr>
          <w:rFonts w:ascii="Arial" w:hAnsi="Arial" w:cs="Arial"/>
          <w:color w:val="222222"/>
          <w:shd w:val="clear" w:color="auto" w:fill="FFFFFF"/>
        </w:rPr>
        <w:t xml:space="preserve">entidade de estágio e localizados no centro do concelho de Viana do Castelo geograficamente perto um do outro e </w:t>
      </w:r>
      <w:r w:rsidR="00E80B38">
        <w:rPr>
          <w:rFonts w:ascii="Arial" w:hAnsi="Arial" w:cs="Arial"/>
          <w:color w:val="222222"/>
          <w:shd w:val="clear" w:color="auto" w:fill="FFFFFF"/>
        </w:rPr>
        <w:t xml:space="preserve">o último referido </w:t>
      </w:r>
      <w:r>
        <w:rPr>
          <w:rFonts w:ascii="Arial" w:hAnsi="Arial" w:cs="Arial"/>
          <w:color w:val="222222"/>
          <w:shd w:val="clear" w:color="auto" w:fill="FFFFFF"/>
        </w:rPr>
        <w:t>em casa em forma de teletrabalho devido à pandemia do COVID-19</w:t>
      </w:r>
      <w:r w:rsidR="00E80B38">
        <w:rPr>
          <w:rFonts w:ascii="Arial" w:hAnsi="Arial" w:cs="Arial"/>
          <w:color w:val="222222"/>
          <w:shd w:val="clear" w:color="auto" w:fill="FFFFFF"/>
        </w:rPr>
        <w:t>.</w:t>
      </w:r>
    </w:p>
    <w:p w14:paraId="18801ACF" w14:textId="22172318" w:rsidR="00177F89" w:rsidRPr="00C41444" w:rsidRDefault="00177F89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15" w:author="D D" w:date="2020-05-20T10:45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hd w:val="clear" w:color="auto" w:fill="FFFFFF"/>
        </w:rPr>
        <w:t>Ambos os locais pertencentes da entidade estão posicionados em áreas estratégias, próximos de habitações em zonas de comércio.</w:t>
      </w:r>
    </w:p>
    <w:p w14:paraId="06993868" w14:textId="77777777" w:rsidR="00C41444" w:rsidRDefault="00C41444" w:rsidP="00C41444">
      <w:pPr>
        <w:spacing w:line="276" w:lineRule="auto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</w:p>
    <w:p w14:paraId="61D318C3" w14:textId="77777777" w:rsidR="003D0B4E" w:rsidRDefault="003D0B4E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br w:type="page"/>
      </w:r>
    </w:p>
    <w:p w14:paraId="5FA0C224" w14:textId="4AB02047" w:rsidR="00CE37A2" w:rsidRPr="00C41444" w:rsidRDefault="00CE37A2" w:rsidP="00B77D7D">
      <w:pPr>
        <w:tabs>
          <w:tab w:val="center" w:pos="4706"/>
        </w:tabs>
        <w:spacing w:line="276" w:lineRule="auto"/>
        <w:rPr>
          <w:rFonts w:ascii="Arial" w:hAnsi="Arial" w:cs="Arial"/>
          <w:color w:val="222222"/>
          <w:shd w:val="clear" w:color="auto" w:fill="FFFFFF"/>
        </w:rPr>
      </w:pPr>
      <w:r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Ca</w:t>
      </w:r>
      <w:r w:rsid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ra</w:t>
      </w:r>
      <w:r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terização</w:t>
      </w:r>
      <w:r w:rsidR="00831B12"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 xml:space="preserve"> da Empresa</w:t>
      </w:r>
    </w:p>
    <w:p w14:paraId="550C5B83" w14:textId="29671180" w:rsidR="00177F89" w:rsidRPr="00E80B38" w:rsidRDefault="00FC01CF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16" w:author="D D" w:date="2020-05-20T10:46:00Z">
          <w:pPr>
            <w:spacing w:line="276" w:lineRule="auto"/>
          </w:pPr>
        </w:pPrChange>
      </w:pPr>
      <w:r w:rsidRPr="00E80B38"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D81B116" wp14:editId="3BDF3682">
            <wp:simplePos x="0" y="0"/>
            <wp:positionH relativeFrom="margin">
              <wp:posOffset>365760</wp:posOffset>
            </wp:positionH>
            <wp:positionV relativeFrom="paragraph">
              <wp:posOffset>1222375</wp:posOffset>
            </wp:positionV>
            <wp:extent cx="2437130" cy="1516380"/>
            <wp:effectExtent l="0" t="0" r="127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B38">
        <w:rPr>
          <w:rFonts w:ascii="Arial" w:hAnsi="Arial" w:cs="Arial"/>
          <w:noProof/>
          <w:color w:val="22222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D2ED594" wp14:editId="509341EC">
            <wp:simplePos x="0" y="0"/>
            <wp:positionH relativeFrom="margin">
              <wp:posOffset>3107697</wp:posOffset>
            </wp:positionH>
            <wp:positionV relativeFrom="paragraph">
              <wp:posOffset>1184275</wp:posOffset>
            </wp:positionV>
            <wp:extent cx="2566027" cy="1493520"/>
            <wp:effectExtent l="0" t="0" r="635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54" cy="15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7A2" w:rsidRPr="00E80B38">
        <w:rPr>
          <w:rFonts w:ascii="Arial" w:hAnsi="Arial" w:cs="Arial"/>
          <w:color w:val="222222"/>
          <w:shd w:val="clear" w:color="auto" w:fill="FFFFFF"/>
        </w:rPr>
        <w:t xml:space="preserve">A empresa é </w:t>
      </w:r>
      <w:r w:rsidR="00EE6DC8" w:rsidRPr="00E80B38">
        <w:rPr>
          <w:rFonts w:ascii="Arial" w:hAnsi="Arial" w:cs="Arial"/>
          <w:color w:val="222222"/>
          <w:shd w:val="clear" w:color="auto" w:fill="FFFFFF"/>
        </w:rPr>
        <w:t>constituída</w:t>
      </w:r>
      <w:r w:rsidR="00CE37A2" w:rsidRPr="00E80B38">
        <w:rPr>
          <w:rFonts w:ascii="Arial" w:hAnsi="Arial" w:cs="Arial"/>
          <w:color w:val="222222"/>
          <w:shd w:val="clear" w:color="auto" w:fill="FFFFFF"/>
        </w:rPr>
        <w:t xml:space="preserve"> por 2 lojas de venda de hardware</w:t>
      </w:r>
      <w:r w:rsidR="003D0B4E" w:rsidRPr="00E80B38">
        <w:rPr>
          <w:rFonts w:ascii="Arial" w:hAnsi="Arial" w:cs="Arial"/>
          <w:color w:val="222222"/>
          <w:shd w:val="clear" w:color="auto" w:fill="FFFFFF"/>
        </w:rPr>
        <w:t>, material de escritório e arranjo e manutenção de computadores</w:t>
      </w:r>
      <w:r w:rsidR="00E80B38" w:rsidRPr="00E80B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E37A2" w:rsidRPr="00E80B38">
        <w:rPr>
          <w:rFonts w:ascii="Arial" w:hAnsi="Arial" w:cs="Arial"/>
          <w:color w:val="222222"/>
          <w:shd w:val="clear" w:color="auto" w:fill="FFFFFF"/>
        </w:rPr>
        <w:t xml:space="preserve">distribuídas pelo distrito de Viana do Castelo e </w:t>
      </w:r>
      <w:r w:rsidR="00E80B38" w:rsidRPr="00E80B38">
        <w:rPr>
          <w:rFonts w:ascii="Arial" w:hAnsi="Arial" w:cs="Arial"/>
          <w:color w:val="222222"/>
          <w:shd w:val="clear" w:color="auto" w:fill="FFFFFF"/>
        </w:rPr>
        <w:t>1</w:t>
      </w:r>
      <w:r w:rsidR="00CE37A2" w:rsidRPr="00E80B38">
        <w:rPr>
          <w:rFonts w:ascii="Arial" w:hAnsi="Arial" w:cs="Arial"/>
          <w:color w:val="222222"/>
          <w:shd w:val="clear" w:color="auto" w:fill="FFFFFF"/>
        </w:rPr>
        <w:t xml:space="preserve"> de desenvolvimento de software </w:t>
      </w:r>
      <w:r w:rsidR="005B4FB3" w:rsidRPr="00E80B38">
        <w:rPr>
          <w:rFonts w:ascii="Arial" w:hAnsi="Arial" w:cs="Arial"/>
          <w:color w:val="222222"/>
          <w:shd w:val="clear" w:color="auto" w:fill="FFFFFF"/>
        </w:rPr>
        <w:t>com negócio orientado para o</w:t>
      </w:r>
      <w:r w:rsidR="003D0B4E" w:rsidRPr="00E80B38">
        <w:rPr>
          <w:rFonts w:ascii="Arial" w:hAnsi="Arial" w:cs="Arial"/>
          <w:color w:val="222222"/>
          <w:shd w:val="clear" w:color="auto" w:fill="FFFFFF"/>
        </w:rPr>
        <w:t xml:space="preserve"> mercado a nível empresarial</w:t>
      </w:r>
      <w:r w:rsidR="00EE6DC8" w:rsidRPr="00E80B38">
        <w:rPr>
          <w:rFonts w:ascii="Arial" w:hAnsi="Arial" w:cs="Arial"/>
          <w:color w:val="222222"/>
          <w:shd w:val="clear" w:color="auto" w:fill="FFFFFF"/>
        </w:rPr>
        <w:t>.</w:t>
      </w:r>
    </w:p>
    <w:p w14:paraId="4BEAD137" w14:textId="439757B7" w:rsidR="00D55C88" w:rsidRDefault="00177F89" w:rsidP="00D55C88">
      <w:pPr>
        <w:spacing w:line="276" w:lineRule="auto"/>
        <w:jc w:val="both"/>
        <w:rPr>
          <w:ins w:id="17" w:author="D D" w:date="2020-05-20T10:47:00Z"/>
          <w:rFonts w:ascii="Arial" w:hAnsi="Arial" w:cs="Arial"/>
          <w:color w:val="222222"/>
          <w:shd w:val="clear" w:color="auto" w:fill="FFFFFF"/>
        </w:rPr>
      </w:pPr>
      <w:r w:rsidRPr="00E80B38">
        <w:rPr>
          <w:rFonts w:ascii="Arial" w:hAnsi="Arial" w:cs="Arial"/>
          <w:color w:val="222222"/>
          <w:shd w:val="clear" w:color="auto" w:fill="FFFFFF"/>
        </w:rPr>
        <w:t xml:space="preserve">Todos os espaços possuem instalações modernas com grande conforto </w:t>
      </w:r>
      <w:r w:rsidR="00E80B38" w:rsidRPr="00E80B38">
        <w:rPr>
          <w:rFonts w:ascii="Arial" w:hAnsi="Arial" w:cs="Arial"/>
          <w:color w:val="222222"/>
          <w:shd w:val="clear" w:color="auto" w:fill="FFFFFF"/>
        </w:rPr>
        <w:t>possuindo</w:t>
      </w:r>
      <w:r w:rsidRPr="00E80B38">
        <w:rPr>
          <w:rFonts w:ascii="Arial" w:hAnsi="Arial" w:cs="Arial"/>
          <w:color w:val="222222"/>
          <w:shd w:val="clear" w:color="auto" w:fill="FFFFFF"/>
        </w:rPr>
        <w:t xml:space="preserve"> mais</w:t>
      </w:r>
      <w:r w:rsidR="00E80B38" w:rsidRPr="00E80B38">
        <w:rPr>
          <w:rFonts w:ascii="Arial" w:hAnsi="Arial" w:cs="Arial"/>
          <w:color w:val="222222"/>
          <w:shd w:val="clear" w:color="auto" w:fill="FFFFFF"/>
        </w:rPr>
        <w:t xml:space="preserve"> do</w:t>
      </w:r>
      <w:r w:rsidRPr="00E80B38">
        <w:rPr>
          <w:rFonts w:ascii="Arial" w:hAnsi="Arial" w:cs="Arial"/>
          <w:color w:val="222222"/>
          <w:shd w:val="clear" w:color="auto" w:fill="FFFFFF"/>
        </w:rPr>
        <w:t xml:space="preserve"> que os equipamentos necessários.</w:t>
      </w:r>
    </w:p>
    <w:p w14:paraId="200CD82E" w14:textId="27CE283E" w:rsidR="00D55C88" w:rsidRDefault="00D55C88" w:rsidP="00D55C88">
      <w:pPr>
        <w:spacing w:line="276" w:lineRule="auto"/>
        <w:jc w:val="both"/>
        <w:rPr>
          <w:ins w:id="18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2AEA8999" w14:textId="02AD7978" w:rsidR="00D55C88" w:rsidRDefault="00D55C88" w:rsidP="00D55C88">
      <w:pPr>
        <w:spacing w:line="276" w:lineRule="auto"/>
        <w:jc w:val="both"/>
        <w:rPr>
          <w:ins w:id="19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54199DA0" w14:textId="75C0E355" w:rsidR="00D55C88" w:rsidRDefault="00D55C88" w:rsidP="00D55C88">
      <w:pPr>
        <w:spacing w:line="276" w:lineRule="auto"/>
        <w:jc w:val="both"/>
        <w:rPr>
          <w:ins w:id="20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03DE2D6B" w14:textId="7D8106F5" w:rsidR="00D55C88" w:rsidRDefault="00D55C88" w:rsidP="00D55C88">
      <w:pPr>
        <w:spacing w:line="276" w:lineRule="auto"/>
        <w:jc w:val="both"/>
        <w:rPr>
          <w:ins w:id="21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59F4E1D5" w14:textId="228899E6" w:rsidR="00D55C88" w:rsidRDefault="00D55C88" w:rsidP="00D55C88">
      <w:pPr>
        <w:spacing w:line="276" w:lineRule="auto"/>
        <w:jc w:val="both"/>
        <w:rPr>
          <w:ins w:id="22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6D84C725" w14:textId="19D8D84B" w:rsidR="00D55C88" w:rsidRDefault="00D55C88" w:rsidP="00D55C88">
      <w:pPr>
        <w:spacing w:line="276" w:lineRule="auto"/>
        <w:jc w:val="both"/>
        <w:rPr>
          <w:ins w:id="23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2EEE86D8" w14:textId="77777777" w:rsidR="00D55C88" w:rsidRDefault="00D55C88" w:rsidP="00D55C88">
      <w:pPr>
        <w:spacing w:line="276" w:lineRule="auto"/>
        <w:jc w:val="both"/>
        <w:rPr>
          <w:ins w:id="24" w:author="D D" w:date="2020-05-20T10:47:00Z"/>
          <w:rFonts w:ascii="Arial" w:hAnsi="Arial" w:cs="Arial"/>
          <w:color w:val="222222"/>
          <w:shd w:val="clear" w:color="auto" w:fill="FFFFFF"/>
        </w:rPr>
      </w:pPr>
    </w:p>
    <w:p w14:paraId="0E4C8FC9" w14:textId="68356A13" w:rsidR="003D0B4E" w:rsidRDefault="00D55C88" w:rsidP="00D55C88">
      <w:pPr>
        <w:spacing w:line="276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  <w:pPrChange w:id="25" w:author="D D" w:date="2020-05-20T10:46:00Z">
          <w:pPr>
            <w:spacing w:line="276" w:lineRule="auto"/>
          </w:pPr>
        </w:pPrChange>
      </w:pPr>
      <w:ins w:id="26" w:author="D D" w:date="2020-05-20T10:47:00Z">
        <w:r>
          <w:rPr>
            <w:rFonts w:ascii="Arial" w:hAnsi="Arial" w:cs="Arial"/>
            <w:color w:val="222222"/>
            <w:shd w:val="clear" w:color="auto" w:fill="FFFFFF"/>
          </w:rPr>
          <w:t xml:space="preserve">Coloca as imagens maiores, uma por cima e </w:t>
        </w:r>
      </w:ins>
      <w:ins w:id="27" w:author="D D" w:date="2020-05-20T10:48:00Z">
        <w:r>
          <w:rPr>
            <w:rFonts w:ascii="Arial" w:hAnsi="Arial" w:cs="Arial"/>
            <w:color w:val="222222"/>
            <w:shd w:val="clear" w:color="auto" w:fill="FFFFFF"/>
          </w:rPr>
          <w:t>outra por baixo e legenda-as. Apresenta também o índice das figuras utilizadas.</w:t>
        </w:r>
      </w:ins>
      <w:r w:rsidR="003D0B4E"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565D0B76" w14:textId="697AA403" w:rsidR="00E179DD" w:rsidRDefault="00E179DD" w:rsidP="00C41444">
      <w:pPr>
        <w:spacing w:line="276" w:lineRule="auto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Avaliação do percurso</w:t>
      </w:r>
    </w:p>
    <w:p w14:paraId="20F2FF34" w14:textId="3730DA5A" w:rsidR="00C44251" w:rsidRPr="00E80B38" w:rsidRDefault="00C44251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28" w:author="D D" w:date="2020-05-20T10:48:00Z">
          <w:pPr>
            <w:spacing w:line="276" w:lineRule="auto"/>
          </w:pPr>
        </w:pPrChange>
      </w:pPr>
      <w:r w:rsidRPr="00E80B38">
        <w:rPr>
          <w:rFonts w:ascii="Arial" w:hAnsi="Arial" w:cs="Arial"/>
          <w:color w:val="222222"/>
          <w:shd w:val="clear" w:color="auto" w:fill="FFFFFF"/>
        </w:rPr>
        <w:t>Posso descrever o meu percurso durante toda a FCT com uma palavra: proveitosa.</w:t>
      </w:r>
    </w:p>
    <w:p w14:paraId="68358DA1" w14:textId="1BC8CB35" w:rsidR="00C44251" w:rsidRPr="00E80B38" w:rsidRDefault="00C44251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29" w:author="D D" w:date="2020-05-20T10:48:00Z">
          <w:pPr>
            <w:spacing w:line="276" w:lineRule="auto"/>
          </w:pPr>
        </w:pPrChange>
      </w:pPr>
      <w:r w:rsidRPr="00E80B38">
        <w:rPr>
          <w:rFonts w:ascii="Arial" w:hAnsi="Arial" w:cs="Arial"/>
          <w:color w:val="222222"/>
          <w:shd w:val="clear" w:color="auto" w:fill="FFFFFF"/>
        </w:rPr>
        <w:t xml:space="preserve">O tempo usado na formação de contexto de trabalho permitiu-me </w:t>
      </w:r>
      <w:r w:rsidR="006B0BF8" w:rsidRPr="00E80B38">
        <w:rPr>
          <w:rFonts w:ascii="Arial" w:hAnsi="Arial" w:cs="Arial"/>
          <w:color w:val="222222"/>
          <w:shd w:val="clear" w:color="auto" w:fill="FFFFFF"/>
        </w:rPr>
        <w:t>ter um processo de aprendizagem em</w:t>
      </w:r>
      <w:r w:rsidR="00E80B38">
        <w:rPr>
          <w:rFonts w:ascii="Arial" w:hAnsi="Arial" w:cs="Arial"/>
          <w:color w:val="222222"/>
          <w:shd w:val="clear" w:color="auto" w:fill="FFFFFF"/>
        </w:rPr>
        <w:t xml:space="preserve"> várias</w:t>
      </w:r>
      <w:r w:rsidR="006B0BF8" w:rsidRPr="00E80B38">
        <w:rPr>
          <w:rFonts w:ascii="Arial" w:hAnsi="Arial" w:cs="Arial"/>
          <w:color w:val="222222"/>
          <w:shd w:val="clear" w:color="auto" w:fill="FFFFFF"/>
        </w:rPr>
        <w:t xml:space="preserve"> etapas</w:t>
      </w:r>
      <w:ins w:id="30" w:author="D D" w:date="2020-05-20T10:49:00Z">
        <w:r w:rsidR="00D55C88">
          <w:rPr>
            <w:rFonts w:ascii="Arial" w:hAnsi="Arial" w:cs="Arial"/>
            <w:color w:val="222222"/>
            <w:shd w:val="clear" w:color="auto" w:fill="FFFFFF"/>
          </w:rPr>
          <w:t>,</w:t>
        </w:r>
      </w:ins>
      <w:r w:rsidR="006B0BF8" w:rsidRPr="00E80B38">
        <w:rPr>
          <w:rFonts w:ascii="Arial" w:hAnsi="Arial" w:cs="Arial"/>
          <w:color w:val="222222"/>
          <w:shd w:val="clear" w:color="auto" w:fill="FFFFFF"/>
        </w:rPr>
        <w:t xml:space="preserve"> </w:t>
      </w:r>
      <w:ins w:id="31" w:author="D D" w:date="2020-05-20T10:49:00Z">
        <w:r w:rsidR="00D55C88">
          <w:rPr>
            <w:rFonts w:ascii="Arial" w:hAnsi="Arial" w:cs="Arial"/>
            <w:color w:val="222222"/>
            <w:shd w:val="clear" w:color="auto" w:fill="FFFFFF"/>
          </w:rPr>
          <w:t>d</w:t>
        </w:r>
      </w:ins>
      <w:del w:id="32" w:author="D D" w:date="2020-05-20T10:49:00Z">
        <w:r w:rsidR="006B0BF8" w:rsidRPr="00E80B38" w:rsidDel="00D55C88">
          <w:rPr>
            <w:rFonts w:ascii="Arial" w:hAnsi="Arial" w:cs="Arial"/>
            <w:color w:val="222222"/>
            <w:shd w:val="clear" w:color="auto" w:fill="FFFFFF"/>
          </w:rPr>
          <w:delText>n</w:delText>
        </w:r>
      </w:del>
      <w:r w:rsidR="006B0BF8" w:rsidRPr="00E80B38">
        <w:rPr>
          <w:rFonts w:ascii="Arial" w:hAnsi="Arial" w:cs="Arial"/>
          <w:color w:val="222222"/>
          <w:shd w:val="clear" w:color="auto" w:fill="FFFFFF"/>
        </w:rPr>
        <w:t>as quais posso destacar:</w:t>
      </w:r>
    </w:p>
    <w:p w14:paraId="5C736E3F" w14:textId="0128671B" w:rsidR="006B0BF8" w:rsidRDefault="006B0BF8" w:rsidP="00D55C88">
      <w:pPr>
        <w:pStyle w:val="PargrafodaLista"/>
        <w:numPr>
          <w:ilvl w:val="0"/>
          <w:numId w:val="1"/>
        </w:numPr>
        <w:spacing w:line="276" w:lineRule="auto"/>
        <w:jc w:val="both"/>
        <w:rPr>
          <w:ins w:id="33" w:author="D D" w:date="2020-05-20T10:49:00Z"/>
          <w:rFonts w:ascii="Arial" w:hAnsi="Arial" w:cs="Arial"/>
          <w:color w:val="222222"/>
          <w:shd w:val="clear" w:color="auto" w:fill="FFFFFF"/>
        </w:rPr>
      </w:pPr>
      <w:r w:rsidRPr="00E80B38">
        <w:rPr>
          <w:rFonts w:ascii="Arial" w:hAnsi="Arial" w:cs="Arial"/>
          <w:b/>
          <w:bCs/>
          <w:color w:val="222222"/>
          <w:shd w:val="clear" w:color="auto" w:fill="FFFFFF"/>
        </w:rPr>
        <w:t>Utilização de Laravel &amp; Django</w:t>
      </w:r>
      <w:r w:rsidRPr="00E80B38">
        <w:rPr>
          <w:rFonts w:ascii="Arial" w:hAnsi="Arial" w:cs="Arial"/>
          <w:color w:val="222222"/>
          <w:shd w:val="clear" w:color="auto" w:fill="FFFFFF"/>
        </w:rPr>
        <w:t xml:space="preserve">. Estes projetos permitiram-me perceber como a mesma arquitetura de software, ou </w:t>
      </w:r>
      <w:r w:rsidR="00E80B38">
        <w:rPr>
          <w:rFonts w:ascii="Arial" w:hAnsi="Arial" w:cs="Arial"/>
          <w:color w:val="222222"/>
          <w:shd w:val="clear" w:color="auto" w:fill="FFFFFF"/>
        </w:rPr>
        <w:t xml:space="preserve">uma </w:t>
      </w:r>
      <w:r w:rsidRPr="00E80B38">
        <w:rPr>
          <w:rFonts w:ascii="Arial" w:hAnsi="Arial" w:cs="Arial"/>
          <w:color w:val="222222"/>
          <w:shd w:val="clear" w:color="auto" w:fill="FFFFFF"/>
        </w:rPr>
        <w:t xml:space="preserve">pequena variação </w:t>
      </w:r>
      <w:r w:rsidR="00E80B38">
        <w:rPr>
          <w:rFonts w:ascii="Arial" w:hAnsi="Arial" w:cs="Arial"/>
          <w:color w:val="222222"/>
          <w:shd w:val="clear" w:color="auto" w:fill="FFFFFF"/>
        </w:rPr>
        <w:t>da mesma</w:t>
      </w:r>
      <w:r w:rsidRPr="00E80B38">
        <w:rPr>
          <w:rFonts w:ascii="Arial" w:hAnsi="Arial" w:cs="Arial"/>
          <w:color w:val="222222"/>
          <w:shd w:val="clear" w:color="auto" w:fill="FFFFFF"/>
        </w:rPr>
        <w:t>, pode ser implementada de formas muito diferentes dependendo do ambiente e linguagem de programação</w:t>
      </w:r>
      <w:r w:rsidR="00E80B38">
        <w:rPr>
          <w:rFonts w:ascii="Arial" w:hAnsi="Arial" w:cs="Arial"/>
          <w:color w:val="222222"/>
          <w:shd w:val="clear" w:color="auto" w:fill="FFFFFF"/>
        </w:rPr>
        <w:t xml:space="preserve"> utilizados.</w:t>
      </w:r>
    </w:p>
    <w:p w14:paraId="060828CA" w14:textId="77777777" w:rsidR="00D55C88" w:rsidRPr="00E80B38" w:rsidRDefault="00D55C88" w:rsidP="00D55C88">
      <w:pPr>
        <w:pStyle w:val="PargrafodaLista"/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34" w:author="D D" w:date="2020-05-20T10:49:00Z">
          <w:pPr>
            <w:pStyle w:val="PargrafodaLista"/>
            <w:numPr>
              <w:numId w:val="1"/>
            </w:numPr>
            <w:spacing w:line="276" w:lineRule="auto"/>
            <w:ind w:hanging="360"/>
          </w:pPr>
        </w:pPrChange>
      </w:pPr>
    </w:p>
    <w:p w14:paraId="66C936B9" w14:textId="6620B119" w:rsidR="006B0BF8" w:rsidRPr="00E80B38" w:rsidRDefault="006B0BF8" w:rsidP="00D55C8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35" w:author="D D" w:date="2020-05-20T10:48:00Z">
          <w:pPr>
            <w:pStyle w:val="PargrafodaLista"/>
            <w:numPr>
              <w:numId w:val="1"/>
            </w:numPr>
            <w:spacing w:line="276" w:lineRule="auto"/>
            <w:ind w:hanging="360"/>
          </w:pPr>
        </w:pPrChange>
      </w:pPr>
      <w:r w:rsidRPr="00E80B38">
        <w:rPr>
          <w:rFonts w:ascii="Arial" w:hAnsi="Arial" w:cs="Arial"/>
          <w:b/>
          <w:bCs/>
          <w:color w:val="222222"/>
          <w:shd w:val="clear" w:color="auto" w:fill="FFFFFF"/>
        </w:rPr>
        <w:t xml:space="preserve">Colaboração num website </w:t>
      </w:r>
      <w:r w:rsidR="00E80B38">
        <w:rPr>
          <w:rFonts w:ascii="Arial" w:hAnsi="Arial" w:cs="Arial"/>
          <w:b/>
          <w:bCs/>
          <w:color w:val="222222"/>
          <w:shd w:val="clear" w:color="auto" w:fill="FFFFFF"/>
        </w:rPr>
        <w:t>produzido</w:t>
      </w:r>
      <w:r w:rsidRPr="00E80B3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E80B38">
        <w:rPr>
          <w:rFonts w:ascii="Arial" w:hAnsi="Arial" w:cs="Arial"/>
          <w:b/>
          <w:bCs/>
          <w:color w:val="222222"/>
          <w:shd w:val="clear" w:color="auto" w:fill="FFFFFF"/>
        </w:rPr>
        <w:t>pela empresa</w:t>
      </w:r>
      <w:r w:rsidRPr="00E80B38">
        <w:rPr>
          <w:rFonts w:ascii="Arial" w:hAnsi="Arial" w:cs="Arial"/>
          <w:b/>
          <w:bCs/>
          <w:color w:val="222222"/>
          <w:shd w:val="clear" w:color="auto" w:fill="FFFFFF"/>
        </w:rPr>
        <w:t>.</w:t>
      </w:r>
      <w:r w:rsidRPr="00E80B38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  <w:r w:rsidRPr="00E80B38">
        <w:rPr>
          <w:rFonts w:ascii="Arial" w:hAnsi="Arial" w:cs="Arial"/>
          <w:color w:val="222222"/>
          <w:shd w:val="clear" w:color="auto" w:fill="FFFFFF"/>
        </w:rPr>
        <w:t xml:space="preserve">Este </w:t>
      </w:r>
      <w:r w:rsidR="006D52EA" w:rsidRPr="00E80B38">
        <w:rPr>
          <w:rFonts w:ascii="Arial" w:hAnsi="Arial" w:cs="Arial"/>
          <w:color w:val="222222"/>
          <w:shd w:val="clear" w:color="auto" w:fill="FFFFFF"/>
        </w:rPr>
        <w:t>fez-me habituar a diferentes organizações de código de diferentes desenvolvedores</w:t>
      </w:r>
      <w:r w:rsidR="00E80B38">
        <w:rPr>
          <w:rFonts w:ascii="Arial" w:hAnsi="Arial" w:cs="Arial"/>
          <w:color w:val="222222"/>
          <w:shd w:val="clear" w:color="auto" w:fill="FFFFFF"/>
        </w:rPr>
        <w:t xml:space="preserve">, ajudando-me assim a iniciar a minha jornada de colaboração com código </w:t>
      </w:r>
      <w:r w:rsidR="00E80B38">
        <w:rPr>
          <w:rFonts w:ascii="Arial" w:hAnsi="Arial" w:cs="Arial"/>
          <w:i/>
          <w:iCs/>
          <w:color w:val="222222"/>
          <w:shd w:val="clear" w:color="auto" w:fill="FFFFFF"/>
        </w:rPr>
        <w:t>open-source</w:t>
      </w:r>
      <w:r w:rsidR="00E80B38">
        <w:rPr>
          <w:rFonts w:ascii="Arial" w:hAnsi="Arial" w:cs="Arial"/>
          <w:color w:val="222222"/>
          <w:shd w:val="clear" w:color="auto" w:fill="FFFFFF"/>
        </w:rPr>
        <w:t>.</w:t>
      </w:r>
    </w:p>
    <w:p w14:paraId="04EEEE61" w14:textId="7B9249FF" w:rsidR="00033826" w:rsidRPr="00FC01CF" w:rsidRDefault="00C41444" w:rsidP="00FC01CF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  <w:r w:rsidR="00033826"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Prática desenvolvida</w:t>
      </w:r>
    </w:p>
    <w:p w14:paraId="52D8F36C" w14:textId="021186C8" w:rsidR="00033826" w:rsidRPr="00EE6DC8" w:rsidRDefault="00033826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36" w:author="D D" w:date="2020-05-20T10:49:00Z">
          <w:pPr>
            <w:spacing w:line="276" w:lineRule="auto"/>
          </w:pPr>
        </w:pPrChange>
      </w:pPr>
      <w:r w:rsidRPr="00EE6DC8">
        <w:rPr>
          <w:rFonts w:ascii="Arial" w:hAnsi="Arial" w:cs="Arial"/>
          <w:color w:val="222222"/>
          <w:shd w:val="clear" w:color="auto" w:fill="FFFFFF"/>
        </w:rPr>
        <w:t>Durante o período de estágio</w:t>
      </w:r>
      <w:ins w:id="37" w:author="D D" w:date="2020-05-20T10:50:00Z">
        <w:r w:rsidR="00D55C88">
          <w:rPr>
            <w:rFonts w:ascii="Arial" w:hAnsi="Arial" w:cs="Arial"/>
            <w:color w:val="222222"/>
            <w:shd w:val="clear" w:color="auto" w:fill="FFFFFF"/>
          </w:rPr>
          <w:t>,</w:t>
        </w:r>
      </w:ins>
      <w:r w:rsidRPr="00EE6DC8">
        <w:rPr>
          <w:rFonts w:ascii="Arial" w:hAnsi="Arial" w:cs="Arial"/>
          <w:color w:val="222222"/>
          <w:shd w:val="clear" w:color="auto" w:fill="FFFFFF"/>
        </w:rPr>
        <w:t xml:space="preserve"> foram propostas várias atividades </w:t>
      </w:r>
      <w:r w:rsidR="00286F1A" w:rsidRPr="00EE6DC8">
        <w:rPr>
          <w:rFonts w:ascii="Arial" w:hAnsi="Arial" w:cs="Arial"/>
          <w:color w:val="222222"/>
          <w:shd w:val="clear" w:color="auto" w:fill="FFFFFF"/>
        </w:rPr>
        <w:t>através das quais foram utilizadas plataformas</w:t>
      </w:r>
      <w:del w:id="38" w:author="D D" w:date="2020-05-20T10:50:00Z">
        <w:r w:rsidR="00286F1A" w:rsidRPr="00EE6DC8" w:rsidDel="00D55C88">
          <w:rPr>
            <w:rFonts w:ascii="Arial" w:hAnsi="Arial" w:cs="Arial"/>
            <w:color w:val="222222"/>
            <w:shd w:val="clear" w:color="auto" w:fill="FFFFFF"/>
          </w:rPr>
          <w:delText>,</w:delText>
        </w:r>
      </w:del>
      <w:r w:rsidR="00286F1A" w:rsidRPr="00EE6DC8">
        <w:rPr>
          <w:rFonts w:ascii="Arial" w:hAnsi="Arial" w:cs="Arial"/>
          <w:color w:val="222222"/>
          <w:shd w:val="clear" w:color="auto" w:fill="FFFFFF"/>
        </w:rPr>
        <w:t xml:space="preserve"> e tecnologias muito distintas.</w:t>
      </w:r>
    </w:p>
    <w:p w14:paraId="1EF5F400" w14:textId="01AEC0CF" w:rsidR="00286F1A" w:rsidRPr="00EE6DC8" w:rsidRDefault="004740C3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39" w:author="D D" w:date="2020-05-20T10:49:00Z">
          <w:pPr>
            <w:spacing w:line="276" w:lineRule="auto"/>
          </w:pPr>
        </w:pPrChange>
      </w:pPr>
      <w:r w:rsidRPr="00EE6DC8">
        <w:rPr>
          <w:rFonts w:ascii="Arial" w:hAnsi="Arial" w:cs="Arial"/>
          <w:color w:val="222222"/>
          <w:shd w:val="clear" w:color="auto" w:fill="FFFFFF"/>
        </w:rPr>
        <w:t>O desenvolvimento foi direcionado a plataformas como browser, Windows e dispositivos móveis (Android/iOS).</w:t>
      </w:r>
    </w:p>
    <w:p w14:paraId="66C1CFDC" w14:textId="5BB65F10" w:rsidR="00C41444" w:rsidRDefault="004740C3" w:rsidP="00D55C88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  <w:pPrChange w:id="40" w:author="D D" w:date="2020-05-20T10:49:00Z">
          <w:pPr>
            <w:spacing w:line="276" w:lineRule="auto"/>
          </w:pPr>
        </w:pPrChange>
      </w:pPr>
      <w:r w:rsidRPr="00EE6DC8">
        <w:rPr>
          <w:rFonts w:ascii="Arial" w:hAnsi="Arial" w:cs="Arial"/>
          <w:color w:val="222222"/>
          <w:shd w:val="clear" w:color="auto" w:fill="FFFFFF"/>
        </w:rPr>
        <w:t xml:space="preserve">Nas aplicações de browser usei em momentos diferentes, linguagens de programação, software e tecnologias muito distintas tanto ao nível de </w:t>
      </w:r>
      <w:r w:rsidRPr="00EE6DC8">
        <w:rPr>
          <w:rFonts w:ascii="Arial" w:hAnsi="Arial" w:cs="Arial"/>
          <w:i/>
          <w:iCs/>
          <w:color w:val="222222"/>
          <w:shd w:val="clear" w:color="auto" w:fill="FFFFFF"/>
        </w:rPr>
        <w:t>backend</w:t>
      </w:r>
      <w:r w:rsidRPr="00EE6DC8">
        <w:rPr>
          <w:rFonts w:ascii="Arial" w:hAnsi="Arial" w:cs="Arial"/>
          <w:color w:val="222222"/>
          <w:shd w:val="clear" w:color="auto" w:fill="FFFFFF"/>
        </w:rPr>
        <w:t xml:space="preserve"> e </w:t>
      </w:r>
      <w:r w:rsidRPr="00EE6DC8">
        <w:rPr>
          <w:rFonts w:ascii="Arial" w:hAnsi="Arial" w:cs="Arial"/>
          <w:i/>
          <w:iCs/>
          <w:color w:val="222222"/>
          <w:shd w:val="clear" w:color="auto" w:fill="FFFFFF"/>
        </w:rPr>
        <w:t>frontend</w:t>
      </w:r>
      <w:r w:rsidRPr="00EE6DC8">
        <w:rPr>
          <w:rFonts w:ascii="Arial" w:hAnsi="Arial" w:cs="Arial"/>
          <w:color w:val="222222"/>
          <w:shd w:val="clear" w:color="auto" w:fill="FFFFFF"/>
        </w:rPr>
        <w:t xml:space="preserve"> e tais como PHP, Python e Javascript; MySQL e Postgres ; Laravel, Django, ExpressJS e React respetivamente</w:t>
      </w:r>
      <w:r w:rsidR="000435DF" w:rsidRPr="00EE6DC8">
        <w:rPr>
          <w:rFonts w:ascii="Arial" w:hAnsi="Arial" w:cs="Arial"/>
          <w:color w:val="222222"/>
          <w:shd w:val="clear" w:color="auto" w:fill="FFFFFF"/>
        </w:rPr>
        <w:t>.</w:t>
      </w:r>
    </w:p>
    <w:p w14:paraId="7E69C319" w14:textId="77777777" w:rsidR="003D0B4E" w:rsidRDefault="003D0B4E" w:rsidP="00C41444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</w:p>
    <w:p w14:paraId="7D7D16E1" w14:textId="77777777" w:rsidR="00C41444" w:rsidRDefault="00C414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1088B239" w14:textId="3450092F" w:rsidR="005B4FB3" w:rsidRPr="00C41444" w:rsidRDefault="005B4FB3" w:rsidP="00C41444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 w:rsidRPr="00EE6DC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Conclusão</w:t>
      </w:r>
    </w:p>
    <w:p w14:paraId="3391E896" w14:textId="344551A9" w:rsidR="005B4FB3" w:rsidRDefault="005B4FB3" w:rsidP="00F05F51">
      <w:pPr>
        <w:spacing w:line="276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  <w:pPrChange w:id="41" w:author="D D" w:date="2020-05-20T10:51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Formação em Contexto de Trabalho permitiu-me </w:t>
      </w:r>
      <w:r w:rsidR="00E179D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por em prática </w:t>
      </w:r>
      <w:del w:id="42" w:author="D D" w:date="2020-05-20T10:51:00Z">
        <w:r w:rsidR="00E179DD" w:rsidDel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delText>todo o aprendizado</w:delText>
        </w:r>
      </w:del>
      <w:ins w:id="43" w:author="D D" w:date="2020-05-20T10:51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toda a aprendizagem</w:t>
        </w:r>
      </w:ins>
      <w:r w:rsidR="00E179D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já adquirid</w:t>
      </w:r>
      <w:ins w:id="44" w:author="D D" w:date="2020-05-20T10:52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a</w:t>
        </w:r>
      </w:ins>
      <w:del w:id="45" w:author="D D" w:date="2020-05-20T10:52:00Z">
        <w:r w:rsidR="00E179DD" w:rsidDel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delText>o</w:delText>
        </w:r>
      </w:del>
      <w:r w:rsidR="00E179D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anteriormente</w:t>
      </w:r>
      <w:ins w:id="46" w:author="D D" w:date="2020-05-20T10:52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 xml:space="preserve"> </w:t>
        </w:r>
      </w:ins>
      <w:del w:id="47" w:author="D D" w:date="2020-05-20T10:52:00Z">
        <w:r w:rsidR="00E179DD" w:rsidDel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delText xml:space="preserve"> </w:delText>
        </w:r>
      </w:del>
      <w:r w:rsidR="00E179D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nível académico num ambiente de empresa e </w:t>
      </w:r>
      <w:ins w:id="48" w:author="D D" w:date="2020-05-20T10:52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a</w:t>
        </w:r>
      </w:ins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prender métodos de organização mais eficazes e superar as minhas capacidades ao nível da programação</w:t>
      </w:r>
      <w:ins w:id="49" w:author="D D" w:date="2020-05-20T10:53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. S</w:t>
        </w:r>
      </w:ins>
      <w:del w:id="50" w:author="D D" w:date="2020-05-20T10:53:00Z">
        <w:r w:rsidDel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delText>, s</w:delText>
        </w:r>
      </w:del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eguindo este raciocínio, posso afirmar que o estágio </w:t>
      </w:r>
      <w:r w:rsidR="00E179DD">
        <w:rPr>
          <w:rFonts w:ascii="Arial" w:hAnsi="Arial" w:cs="Arial"/>
          <w:color w:val="222222"/>
          <w:sz w:val="21"/>
          <w:szCs w:val="21"/>
          <w:shd w:val="clear" w:color="auto" w:fill="FFFFFF"/>
        </w:rPr>
        <w:t>se revelou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bastante proveitoso</w:t>
      </w:r>
      <w:r w:rsidR="00177F8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C70D8B9" w14:textId="62B1B0FE" w:rsidR="00177F89" w:rsidRDefault="00177F89" w:rsidP="00F05F51">
      <w:pPr>
        <w:spacing w:line="276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  <w:pPrChange w:id="51" w:author="D D" w:date="2020-05-20T10:51:00Z">
          <w:pPr>
            <w:spacing w:line="276" w:lineRule="auto"/>
          </w:pPr>
        </w:pPrChange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Acrescento ainda que o estágio permitiu-me crescer</w:t>
      </w:r>
      <w:r w:rsidR="00340660">
        <w:rPr>
          <w:rFonts w:ascii="Arial" w:hAnsi="Arial" w:cs="Arial"/>
          <w:color w:val="222222"/>
          <w:sz w:val="21"/>
          <w:szCs w:val="21"/>
          <w:shd w:val="clear" w:color="auto" w:fill="FFFFFF"/>
        </w:rPr>
        <w:t>, para além do profissional,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40660">
        <w:rPr>
          <w:rFonts w:ascii="Arial" w:hAnsi="Arial" w:cs="Arial"/>
          <w:color w:val="222222"/>
          <w:sz w:val="21"/>
          <w:szCs w:val="21"/>
          <w:shd w:val="clear" w:color="auto" w:fill="FFFFFF"/>
        </w:rPr>
        <w:t>a nível pessoal tornando-me mais capaz de arriscar a aprender sobre novos temas, dentro ou não da tecnologia e a obter um melhor raciocínio lógico.</w:t>
      </w:r>
    </w:p>
    <w:p w14:paraId="55DFE98C" w14:textId="45B6E095" w:rsidR="00340660" w:rsidRDefault="00340660" w:rsidP="00F05F51">
      <w:pPr>
        <w:spacing w:line="276" w:lineRule="auto"/>
        <w:jc w:val="both"/>
        <w:rPr>
          <w:ins w:id="52" w:author="D D" w:date="2020-05-20T10:54:00Z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Em suma</w:t>
      </w:r>
      <w:ins w:id="53" w:author="D D" w:date="2020-05-20T10:53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,</w:t>
        </w:r>
      </w:ins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tempo empregado no estágio teve um retorno benéfico</w:t>
      </w:r>
      <w:ins w:id="54" w:author="D D" w:date="2020-05-20T10:54:00Z">
        <w:r w:rsidR="00F05F51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,</w:t>
        </w:r>
      </w:ins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tanto a curto como a longo prazo. </w:t>
      </w:r>
    </w:p>
    <w:p w14:paraId="13D2A127" w14:textId="127D13A9" w:rsidR="00F05F51" w:rsidRPr="00F05F51" w:rsidRDefault="00F05F51" w:rsidP="00F05F51">
      <w:pPr>
        <w:rPr>
          <w:ins w:id="55" w:author="D D" w:date="2020-05-20T10:54:00Z"/>
          <w:rFonts w:ascii="Arial" w:hAnsi="Arial" w:cs="Arial"/>
          <w:sz w:val="21"/>
          <w:szCs w:val="21"/>
          <w:rPrChange w:id="56" w:author="D D" w:date="2020-05-20T10:54:00Z">
            <w:rPr>
              <w:ins w:id="57" w:author="D D" w:date="2020-05-20T10:54:00Z"/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rPrChange>
        </w:rPr>
        <w:pPrChange w:id="58" w:author="D D" w:date="2020-05-20T10:54:00Z">
          <w:pPr>
            <w:spacing w:line="276" w:lineRule="auto"/>
            <w:jc w:val="both"/>
          </w:pPr>
        </w:pPrChange>
      </w:pPr>
    </w:p>
    <w:p w14:paraId="6368009A" w14:textId="27EBF55B" w:rsidR="00F05F51" w:rsidRDefault="00F05F51" w:rsidP="00F05F51">
      <w:pPr>
        <w:rPr>
          <w:ins w:id="59" w:author="D D" w:date="2020-05-20T10:54:00Z"/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2305CA2" w14:textId="79762E83" w:rsidR="00F05F51" w:rsidRPr="00F05F51" w:rsidRDefault="00F05F51" w:rsidP="00F05F51">
      <w:pPr>
        <w:rPr>
          <w:rFonts w:ascii="Arial" w:hAnsi="Arial" w:cs="Arial"/>
          <w:sz w:val="21"/>
          <w:szCs w:val="21"/>
          <w:rPrChange w:id="60" w:author="D D" w:date="2020-05-20T10:54:00Z"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rPrChange>
        </w:rPr>
        <w:pPrChange w:id="61" w:author="D D" w:date="2020-05-20T10:54:00Z">
          <w:pPr>
            <w:spacing w:line="276" w:lineRule="auto"/>
          </w:pPr>
        </w:pPrChange>
      </w:pPr>
      <w:ins w:id="62" w:author="D D" w:date="2020-05-20T10:54:00Z">
        <w:r>
          <w:rPr>
            <w:rFonts w:ascii="Arial" w:hAnsi="Arial" w:cs="Arial"/>
            <w:sz w:val="21"/>
            <w:szCs w:val="21"/>
          </w:rPr>
          <w:t>Numerar páginas; fazer o índice; etc.</w:t>
        </w:r>
      </w:ins>
    </w:p>
    <w:sectPr w:rsidR="00F05F51" w:rsidRPr="00F05F51" w:rsidSect="006A59A5">
      <w:headerReference w:type="default" r:id="rId11"/>
      <w:pgSz w:w="11906" w:h="16838"/>
      <w:pgMar w:top="226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2CC16" w14:textId="77777777" w:rsidR="00BE5FCB" w:rsidRDefault="00BE5FCB" w:rsidP="006A59A5">
      <w:pPr>
        <w:spacing w:after="0" w:line="240" w:lineRule="auto"/>
      </w:pPr>
      <w:r>
        <w:separator/>
      </w:r>
    </w:p>
  </w:endnote>
  <w:endnote w:type="continuationSeparator" w:id="0">
    <w:p w14:paraId="666BB237" w14:textId="77777777" w:rsidR="00BE5FCB" w:rsidRDefault="00BE5FCB" w:rsidP="006A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66216" w14:textId="77777777" w:rsidR="00BE5FCB" w:rsidRDefault="00BE5FCB" w:rsidP="006A59A5">
      <w:pPr>
        <w:spacing w:after="0" w:line="240" w:lineRule="auto"/>
      </w:pPr>
      <w:r>
        <w:separator/>
      </w:r>
    </w:p>
  </w:footnote>
  <w:footnote w:type="continuationSeparator" w:id="0">
    <w:p w14:paraId="7CBD02F7" w14:textId="77777777" w:rsidR="00BE5FCB" w:rsidRDefault="00BE5FCB" w:rsidP="006A5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928DE" w14:textId="0B1F5209" w:rsidR="006A59A5" w:rsidRDefault="006A59A5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9AEC66" wp14:editId="116BE9B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02350" cy="621665"/>
              <wp:effectExtent l="1905" t="0" r="1270" b="1905"/>
              <wp:wrapNone/>
              <wp:docPr id="3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2350" cy="621665"/>
                        <a:chOff x="1701" y="478"/>
                        <a:chExt cx="9610" cy="979"/>
                      </a:xfrm>
                    </wpg:grpSpPr>
                    <pic:pic xmlns:pic="http://schemas.openxmlformats.org/drawingml/2006/picture">
                      <pic:nvPicPr>
                        <pic:cNvPr id="4" name="Picture 2" descr="logo agrupamento smm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055" y="639"/>
                          <a:ext cx="2256" cy="79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3" descr="ME novo logo jpg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01" y="545"/>
                          <a:ext cx="2112" cy="9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Imagem 5" descr="LogoEscolaAzul"/>
                        <pic:cNvPicPr>
                          <a:picLocks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865" y="478"/>
                          <a:ext cx="998" cy="9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Imagem 6" descr="MarMaior logo (2)"/>
                        <pic:cNvPicPr>
                          <a:picLocks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17" y="795"/>
                          <a:ext cx="1037" cy="4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1E61CA" id="Group 37" o:spid="_x0000_s1026" style="position:absolute;margin-left:0;margin-top:-.05pt;width:480.5pt;height:48.95pt;z-index:251659264" coordorigin="1701,478" coordsize="9610,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logo agrupamento smm2" style="position:absolute;left:9055;top:639;width:2256;height: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">
                <v:imagedata r:id="rId5" o:title="logo agrupamento smm2"/>
                <o:lock v:ext="edit" aspectratio="f"/>
              </v:shape>
              <v:shape id="Picture 3" o:spid="_x0000_s1028" type="#_x0000_t75" alt="ME novo logo jpg" style="position:absolute;left:1701;top:545;width:2112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">
                <v:imagedata r:id="rId6" o:title="ME novo logo jpg"/>
                <o:lock v:ext="edit" aspectratio="f"/>
              </v:shape>
              <v:shape id="Imagem 5" o:spid="_x0000_s1029" type="#_x0000_t75" alt="LogoEscolaAzul" style="position:absolute;left:6865;top:478;width:998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">
                <v:imagedata r:id="rId7" o:title="LogoEscolaAzul"/>
                <o:lock v:ext="edit" aspectratio="f"/>
              </v:shape>
              <v:shape id="Imagem 6" o:spid="_x0000_s1030" type="#_x0000_t75" alt="MarMaior logo (2)" style="position:absolute;left:4917;top:795;width:1037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">
                <v:imagedata r:id="rId8" o:title="MarMaior logo (2)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8229B"/>
    <w:multiLevelType w:val="hybridMultilevel"/>
    <w:tmpl w:val="AEC8B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 D">
    <w15:presenceInfo w15:providerId="Windows Live" w15:userId="542d175afffa69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7"/>
    <w:rsid w:val="00033826"/>
    <w:rsid w:val="000435DF"/>
    <w:rsid w:val="00116FE8"/>
    <w:rsid w:val="00177F89"/>
    <w:rsid w:val="002765BD"/>
    <w:rsid w:val="00286F1A"/>
    <w:rsid w:val="00340660"/>
    <w:rsid w:val="003D0B4E"/>
    <w:rsid w:val="004740C3"/>
    <w:rsid w:val="005867FB"/>
    <w:rsid w:val="005B4FB3"/>
    <w:rsid w:val="00610897"/>
    <w:rsid w:val="006A59A5"/>
    <w:rsid w:val="006B0BF8"/>
    <w:rsid w:val="006D52EA"/>
    <w:rsid w:val="00831B12"/>
    <w:rsid w:val="00923D48"/>
    <w:rsid w:val="00964091"/>
    <w:rsid w:val="009C011A"/>
    <w:rsid w:val="00B77D7D"/>
    <w:rsid w:val="00BE5FCB"/>
    <w:rsid w:val="00C02D6E"/>
    <w:rsid w:val="00C41444"/>
    <w:rsid w:val="00C44251"/>
    <w:rsid w:val="00CE37A2"/>
    <w:rsid w:val="00D53EA9"/>
    <w:rsid w:val="00D55C88"/>
    <w:rsid w:val="00D906E3"/>
    <w:rsid w:val="00E179DD"/>
    <w:rsid w:val="00E31E6D"/>
    <w:rsid w:val="00E80B38"/>
    <w:rsid w:val="00EE6DC8"/>
    <w:rsid w:val="00F05F51"/>
    <w:rsid w:val="00FC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8589"/>
  <w15:chartTrackingRefBased/>
  <w15:docId w15:val="{3332816B-1DAF-4974-8203-E720000E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A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59A5"/>
  </w:style>
  <w:style w:type="paragraph" w:styleId="Rodap">
    <w:name w:val="footer"/>
    <w:basedOn w:val="Normal"/>
    <w:link w:val="RodapCarter"/>
    <w:uiPriority w:val="99"/>
    <w:unhideWhenUsed/>
    <w:rsid w:val="006A5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59A5"/>
  </w:style>
  <w:style w:type="paragraph" w:styleId="PargrafodaLista">
    <w:name w:val="List Paragraph"/>
    <w:basedOn w:val="Normal"/>
    <w:uiPriority w:val="34"/>
    <w:qFormat/>
    <w:rsid w:val="006B0BF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55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55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5.png"/><Relationship Id="rId7" Type="http://schemas.openxmlformats.org/officeDocument/2006/relationships/image" Target="media/image7.png"/><Relationship Id="rId2" Type="http://schemas.openxmlformats.org/officeDocument/2006/relationships/image" Target="media/image4.png"/><Relationship Id="rId1" Type="http://schemas.openxmlformats.org/officeDocument/2006/relationships/image" Target="media/image1.png"/><Relationship Id="rId6" Type="http://schemas.openxmlformats.org/officeDocument/2006/relationships/image" Target="media/image60.png"/><Relationship Id="rId5" Type="http://schemas.openxmlformats.org/officeDocument/2006/relationships/image" Target="media/image50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80DEA-1717-4188-BCFA-4D571EE44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Sousa</dc:creator>
  <cp:keywords/>
  <dc:description/>
  <cp:lastModifiedBy>D D</cp:lastModifiedBy>
  <cp:revision>3</cp:revision>
  <dcterms:created xsi:type="dcterms:W3CDTF">2020-05-03T22:35:00Z</dcterms:created>
  <dcterms:modified xsi:type="dcterms:W3CDTF">2020-05-20T09:54:00Z</dcterms:modified>
</cp:coreProperties>
</file>